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B06" w14:textId="77777777" w:rsidR="00B62F6D" w:rsidRPr="00A40547" w:rsidRDefault="00B62F6D" w:rsidP="00A40547">
      <w:pPr>
        <w:rPr>
          <w:rStyle w:val="1"/>
          <w:color w:val="auto"/>
          <w:u w:val="none"/>
        </w:rPr>
      </w:pPr>
      <w:r>
        <w:t>Privacy Policy</w:t>
      </w:r>
    </w:p>
    <w:p w14:paraId="7AC61294" w14:textId="77777777" w:rsidR="00672365" w:rsidRDefault="003D134F">
      <w:r>
        <w:t>Last updated: November 13, 2022</w:t>
      </w:r>
    </w:p>
    <w:p w14:paraId="1BC3A9F5" w14:textId="77777777" w:rsidR="00672365" w:rsidRDefault="003D134F">
      <w:r>
        <w:t>This Privacy Policy describes Our policies and procedures on the collection, use and disclosure of Your information when You use the Service and tells You about Your privacy rights and how the law protects You.</w:t>
      </w:r>
    </w:p>
    <w:p w14:paraId="3C5BEEF3" w14:textId="77777777" w:rsidR="00672365" w:rsidRDefault="003D134F">
      <w:r>
        <w:t xml:space="preserve">We use Your Personal data to provide and improve the Service. By using the Service, You agree to the collection and use of information in accordance with this Privacy Policy. This Privacy Policy has been created with the help of the </w:t>
      </w:r>
      <w:hyperlink r:id="rId9">
        <w:proofErr w:type="spellStart"/>
        <w:r>
          <w:t>TermsFeed</w:t>
        </w:r>
        <w:proofErr w:type="spellEnd"/>
        <w:r>
          <w:t xml:space="preserve"> Privacy Policy Generator</w:t>
        </w:r>
      </w:hyperlink>
      <w:r>
        <w:t>.</w:t>
      </w:r>
    </w:p>
    <w:p w14:paraId="2DEABD0A" w14:textId="77777777" w:rsidR="00672365" w:rsidRDefault="003D134F">
      <w:pPr>
        <w:pStyle w:val="Title"/>
      </w:pPr>
      <w:r>
        <w:t>Interpretation and Definitions</w:t>
      </w:r>
    </w:p>
    <w:p w14:paraId="2162FD87" w14:textId="77777777" w:rsidR="00672365" w:rsidRDefault="003D134F">
      <w:pPr>
        <w:pStyle w:val="Heading2"/>
      </w:pPr>
      <w:r>
        <w:t>Interpretation</w:t>
      </w:r>
    </w:p>
    <w:p w14:paraId="6DA4F629" w14:textId="2B6E4A9A" w:rsidR="00672365" w:rsidRDefault="003D134F">
      <w:r>
        <w:t>The words of which the initial letter is capitalized have meanings defined under the following conditions. The following definitions shall have the same meaning regardless of whether they appear in singular or in plural.</w:t>
      </w:r>
    </w:p>
    <w:p w14:paraId="4130BACE" w14:textId="5BBCBAE9" w:rsidR="005B721C" w:rsidRDefault="005B721C">
      <w:r w:rsidRPr="005B721C">
        <w:t>This document sets out the Company's policy in relation to the protection of personal information, as defined, under the Privacy Act 1998 (</w:t>
      </w:r>
      <w:proofErr w:type="spellStart"/>
      <w:r w:rsidRPr="005B721C">
        <w:t>Cth</w:t>
      </w:r>
      <w:proofErr w:type="spellEnd"/>
      <w:r w:rsidRPr="005B721C">
        <w:t>) the ("Act"), which includes the Australian Privacy Principles ("</w:t>
      </w:r>
      <w:r w:rsidRPr="008B238F">
        <w:rPr>
          <w:b/>
          <w:bCs/>
        </w:rPr>
        <w:t>APP</w:t>
      </w:r>
      <w:r w:rsidRPr="005B721C">
        <w:t>"). The APPs regulate the handling of personal information.</w:t>
      </w:r>
    </w:p>
    <w:p w14:paraId="6C848617" w14:textId="77777777" w:rsidR="00672365" w:rsidRDefault="003D134F">
      <w:pPr>
        <w:pStyle w:val="Heading2"/>
      </w:pPr>
      <w:r>
        <w:t>Definitions</w:t>
      </w:r>
    </w:p>
    <w:p w14:paraId="331922A8" w14:textId="77777777" w:rsidR="00672365" w:rsidRDefault="003D134F">
      <w:r>
        <w:t>For the purposes of this Privacy Policy:</w:t>
      </w:r>
    </w:p>
    <w:p w14:paraId="66535C13" w14:textId="77777777" w:rsidR="00672365" w:rsidRDefault="003D134F">
      <w:pPr>
        <w:pStyle w:val="ListParagraph"/>
      </w:pPr>
      <w:r>
        <w:rPr>
          <w:b/>
        </w:rPr>
        <w:t>Account</w:t>
      </w:r>
      <w:r>
        <w:t xml:space="preserve"> means a unique account created for You to access our Service or parts of our Service.</w:t>
      </w:r>
    </w:p>
    <w:p w14:paraId="270024F6" w14:textId="77777777" w:rsidR="00672365" w:rsidRDefault="003D134F">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4B96C5F6" w14:textId="77777777" w:rsidR="00672365" w:rsidRDefault="003D134F">
      <w:pPr>
        <w:pStyle w:val="ListParagraph"/>
      </w:pPr>
      <w:r>
        <w:rPr>
          <w:b/>
        </w:rPr>
        <w:t>Application</w:t>
      </w:r>
      <w:r>
        <w:t xml:space="preserve"> means the software program provided by the Company downloaded by You on any electronic device, named Sanctuary Family Connections</w:t>
      </w:r>
    </w:p>
    <w:p w14:paraId="72354AFA" w14:textId="77777777" w:rsidR="00672365" w:rsidRDefault="003D134F">
      <w:pPr>
        <w:pStyle w:val="ListParagraph"/>
      </w:pPr>
      <w:r>
        <w:rPr>
          <w:b/>
        </w:rPr>
        <w:t>Company</w:t>
      </w:r>
      <w:r>
        <w:t xml:space="preserve"> (referred to as either "the Company", "We", "Us" or "Our" in this Agreement) refers to Sanctuary Family Connections, 2/2 Honeysuckle Drive, Newcastle, NSW 2320.</w:t>
      </w:r>
    </w:p>
    <w:p w14:paraId="018A4625" w14:textId="77777777" w:rsidR="00672365" w:rsidRDefault="003D134F">
      <w:pPr>
        <w:pStyle w:val="ListParagraph"/>
      </w:pPr>
      <w:r>
        <w:rPr>
          <w:b/>
        </w:rPr>
        <w:t>Country</w:t>
      </w:r>
      <w:r>
        <w:t xml:space="preserve"> refers to: New South Wales, Australia</w:t>
      </w:r>
    </w:p>
    <w:p w14:paraId="30B1AD85" w14:textId="77777777" w:rsidR="00672365" w:rsidRDefault="003D134F">
      <w:pPr>
        <w:pStyle w:val="ListParagraph"/>
      </w:pPr>
      <w:r>
        <w:rPr>
          <w:b/>
        </w:rPr>
        <w:t>Device</w:t>
      </w:r>
      <w:r>
        <w:t xml:space="preserve"> means any device that can access the Service such as a computer, a cellphone or a digital tablet.</w:t>
      </w:r>
    </w:p>
    <w:p w14:paraId="2B5A8403" w14:textId="27C2E57A" w:rsidR="00672365" w:rsidRDefault="003D134F">
      <w:pPr>
        <w:pStyle w:val="ListParagraph"/>
      </w:pPr>
      <w:r>
        <w:rPr>
          <w:b/>
        </w:rPr>
        <w:t>Personal Data</w:t>
      </w:r>
      <w:r>
        <w:t xml:space="preserve"> is any</w:t>
      </w:r>
      <w:r w:rsidR="00EE61CD">
        <w:t xml:space="preserve"> personal</w:t>
      </w:r>
      <w:r>
        <w:t xml:space="preserve"> information that relates to an identified or identifiable individual.</w:t>
      </w:r>
    </w:p>
    <w:p w14:paraId="4A872B03" w14:textId="77777777" w:rsidR="00672365" w:rsidRDefault="003D134F">
      <w:pPr>
        <w:pStyle w:val="ListParagraph"/>
      </w:pPr>
      <w:r>
        <w:rPr>
          <w:b/>
        </w:rPr>
        <w:t>Service</w:t>
      </w:r>
      <w:r>
        <w:t xml:space="preserve"> refers to the Application.</w:t>
      </w:r>
    </w:p>
    <w:p w14:paraId="3E89F1F6" w14:textId="77777777" w:rsidR="00672365" w:rsidRDefault="003D134F">
      <w:pPr>
        <w:pStyle w:val="ListParagraph"/>
      </w:pPr>
      <w:r>
        <w:rPr>
          <w:b/>
        </w:rPr>
        <w:lastRenderedPageBreak/>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14:paraId="4D1440AF" w14:textId="77777777" w:rsidR="00672365" w:rsidRDefault="003D134F">
      <w:pPr>
        <w:pStyle w:val="ListParagraph"/>
      </w:pPr>
      <w:r>
        <w:rPr>
          <w:b/>
        </w:rPr>
        <w:t>Usage Data</w:t>
      </w:r>
      <w:r>
        <w:t xml:space="preserve"> refers to data collected automatically, either generated by the use of the Service or from the Service infrastructure itself (for example, the duration of a page visit).</w:t>
      </w:r>
    </w:p>
    <w:p w14:paraId="1D025D02" w14:textId="77777777" w:rsidR="00672365" w:rsidRDefault="003D134F">
      <w:pPr>
        <w:pStyle w:val="ListParagraph"/>
      </w:pPr>
      <w:r>
        <w:rPr>
          <w:b/>
        </w:rPr>
        <w:t>You</w:t>
      </w:r>
      <w:r>
        <w:t xml:space="preserve"> </w:t>
      </w:r>
      <w:proofErr w:type="gramStart"/>
      <w:r>
        <w:t>means</w:t>
      </w:r>
      <w:proofErr w:type="gramEnd"/>
      <w:r>
        <w:t xml:space="preserve"> the individual accessing or using the Service, or the company, or other legal entity on behalf of which such individual is accessing or using the Service, as applicable.</w:t>
      </w:r>
    </w:p>
    <w:p w14:paraId="7EB6CA9F" w14:textId="77777777" w:rsidR="00672365" w:rsidRDefault="003D134F">
      <w:pPr>
        <w:pStyle w:val="Title"/>
      </w:pPr>
      <w:r>
        <w:t>Collecting and Using Your Personal Data</w:t>
      </w:r>
    </w:p>
    <w:p w14:paraId="45883F1B" w14:textId="77777777" w:rsidR="00672365" w:rsidRDefault="003D134F">
      <w:pPr>
        <w:pStyle w:val="Heading2"/>
      </w:pPr>
      <w:r>
        <w:t>Types of Data Collected</w:t>
      </w:r>
    </w:p>
    <w:p w14:paraId="16E9C6B4" w14:textId="0A720815" w:rsidR="00672365" w:rsidRDefault="003D134F">
      <w:pPr>
        <w:pStyle w:val="Heading3"/>
      </w:pPr>
      <w:r>
        <w:t>Personal Data</w:t>
      </w:r>
      <w:r w:rsidR="00EE61CD">
        <w:t xml:space="preserve"> (Personal Information)</w:t>
      </w:r>
    </w:p>
    <w:p w14:paraId="745BEC58" w14:textId="22F2377C" w:rsidR="00A5585A" w:rsidRDefault="003D134F">
      <w:r>
        <w:t xml:space="preserve">While using Our Service, </w:t>
      </w:r>
      <w:proofErr w:type="gramStart"/>
      <w:r>
        <w:t>We</w:t>
      </w:r>
      <w:proofErr w:type="gramEnd"/>
      <w:r>
        <w:t xml:space="preserve"> may ask You to provide Us with certain </w:t>
      </w:r>
      <w:r w:rsidR="00A5585A">
        <w:t>personal</w:t>
      </w:r>
      <w:r>
        <w:t xml:space="preserve"> information that can be used to contact or identify You. </w:t>
      </w:r>
    </w:p>
    <w:p w14:paraId="21789D57" w14:textId="414761F2" w:rsidR="00672365" w:rsidRDefault="00A5585A">
      <w:r w:rsidRPr="009461A6">
        <w:rPr>
          <w:lang w:eastAsia="en-AU"/>
        </w:rPr>
        <w:t>Personal information means information or an opinion (including information or an opinion forming part of a database), whether true or not, and whether recorded in material form or not, about an individual whose identity is apparent, or can reasonably be ascertained, from the information or opinion</w:t>
      </w:r>
      <w:r>
        <w:rPr>
          <w:lang w:eastAsia="en-AU"/>
        </w:rPr>
        <w:t xml:space="preserve">. </w:t>
      </w:r>
      <w:r>
        <w:t xml:space="preserve">Personal </w:t>
      </w:r>
      <w:r w:rsidR="003D134F">
        <w:t>information may include, but is not limited to:</w:t>
      </w:r>
    </w:p>
    <w:p w14:paraId="7EB63CDF" w14:textId="06A6FDC9" w:rsidR="00635520" w:rsidRDefault="00635520" w:rsidP="00635520">
      <w:pPr>
        <w:pStyle w:val="ListParagraph"/>
        <w:numPr>
          <w:ilvl w:val="0"/>
          <w:numId w:val="11"/>
        </w:numPr>
      </w:pPr>
      <w:r>
        <w:t xml:space="preserve">Name </w:t>
      </w:r>
    </w:p>
    <w:p w14:paraId="304A21C9" w14:textId="1140C94E" w:rsidR="00635520" w:rsidRDefault="00635520" w:rsidP="00635520">
      <w:pPr>
        <w:pStyle w:val="ListParagraph"/>
        <w:numPr>
          <w:ilvl w:val="0"/>
          <w:numId w:val="11"/>
        </w:numPr>
      </w:pPr>
      <w:r>
        <w:t>Phone Number</w:t>
      </w:r>
    </w:p>
    <w:p w14:paraId="26FEEFB7" w14:textId="43700C84" w:rsidR="00635520" w:rsidRDefault="00635520" w:rsidP="00635520">
      <w:pPr>
        <w:pStyle w:val="ListParagraph"/>
        <w:numPr>
          <w:ilvl w:val="0"/>
          <w:numId w:val="11"/>
        </w:numPr>
      </w:pPr>
      <w:r>
        <w:t>Residential Addresses</w:t>
      </w:r>
    </w:p>
    <w:p w14:paraId="2B38E40E" w14:textId="15E658CE" w:rsidR="00672365" w:rsidRDefault="003D134F">
      <w:pPr>
        <w:pStyle w:val="ListParagraph"/>
        <w:numPr>
          <w:ilvl w:val="0"/>
          <w:numId w:val="11"/>
        </w:numPr>
      </w:pPr>
      <w:r>
        <w:t>Email address</w:t>
      </w:r>
    </w:p>
    <w:p w14:paraId="4091B192" w14:textId="1208BC50" w:rsidR="00672365" w:rsidRDefault="003D134F">
      <w:pPr>
        <w:pStyle w:val="ListParagraph"/>
        <w:numPr>
          <w:ilvl w:val="0"/>
          <w:numId w:val="11"/>
        </w:numPr>
      </w:pPr>
      <w:r>
        <w:t>Usage Data</w:t>
      </w:r>
    </w:p>
    <w:p w14:paraId="742CF93D" w14:textId="511B20E1" w:rsidR="00635520" w:rsidRDefault="00635520" w:rsidP="008B238F">
      <w:r>
        <w:t xml:space="preserve">Personal data is not </w:t>
      </w:r>
      <w:r w:rsidRPr="00635520">
        <w:t>personal information that is an employee record as they are exempt from the APPs. Examples of personal information relating to the employment of the employee include, but are not limited to, health information and information about the engagement, training, disciplining, resignation, termination, terms and conditions of employment of the employee.</w:t>
      </w:r>
    </w:p>
    <w:p w14:paraId="305608A1" w14:textId="77777777" w:rsidR="00672365" w:rsidRDefault="003D134F">
      <w:pPr>
        <w:pStyle w:val="Heading3"/>
      </w:pPr>
      <w:r>
        <w:t>Usage Data</w:t>
      </w:r>
    </w:p>
    <w:p w14:paraId="6F95D31D" w14:textId="77777777" w:rsidR="00672365" w:rsidRDefault="003D134F">
      <w:r>
        <w:t>Usage Data is collected automatically when using the Service.</w:t>
      </w:r>
    </w:p>
    <w:p w14:paraId="61D0FC70" w14:textId="77777777" w:rsidR="00672365" w:rsidRDefault="003D134F">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14:paraId="29714D19" w14:textId="77777777" w:rsidR="00672365" w:rsidRDefault="003D134F">
      <w:r>
        <w:lastRenderedPageBreak/>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14:paraId="7AA78DF2" w14:textId="77777777" w:rsidR="00672365" w:rsidRDefault="003D134F">
      <w:r>
        <w:t>We may also collect information that Your browser sends whenever You visit our Service or when You access the Service by or through a mobile device.</w:t>
      </w:r>
    </w:p>
    <w:p w14:paraId="08FD8344" w14:textId="77777777" w:rsidR="00672365" w:rsidRDefault="003D134F">
      <w:pPr>
        <w:pStyle w:val="Heading2"/>
      </w:pPr>
      <w:r>
        <w:t>Use of Your Personal Data</w:t>
      </w:r>
    </w:p>
    <w:p w14:paraId="00A16F0B" w14:textId="77777777" w:rsidR="00672365" w:rsidRDefault="003D134F">
      <w:r>
        <w:t>The Company may use Personal Data for the following purposes:</w:t>
      </w:r>
    </w:p>
    <w:p w14:paraId="4C2DBA55" w14:textId="77777777" w:rsidR="00672365" w:rsidRDefault="003D134F">
      <w:pPr>
        <w:pStyle w:val="ListParagraph"/>
      </w:pPr>
      <w:r>
        <w:rPr>
          <w:b/>
        </w:rPr>
        <w:t>To provide and maintain our Service</w:t>
      </w:r>
      <w:r>
        <w:t>, including to monitor the usage of our Service.</w:t>
      </w:r>
    </w:p>
    <w:p w14:paraId="115237B5" w14:textId="77777777" w:rsidR="00672365" w:rsidRDefault="003D134F">
      <w:pPr>
        <w:pStyle w:val="ListParagraph"/>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14:paraId="1A2FDE1E" w14:textId="77777777" w:rsidR="00672365" w:rsidRDefault="003D134F">
      <w:pPr>
        <w:pStyle w:val="ListParagraph"/>
      </w:pPr>
      <w:r>
        <w:rPr>
          <w:b/>
        </w:rPr>
        <w:t>For the performance of a contract:</w:t>
      </w:r>
      <w:r>
        <w:t xml:space="preserve"> the development, compliance and undertaking of the purchase contract for the products, items or services You have purchased or of any other contract with Us through the Service.</w:t>
      </w:r>
    </w:p>
    <w:p w14:paraId="3968E3B0" w14:textId="77777777" w:rsidR="00672365" w:rsidRDefault="003D134F">
      <w:pPr>
        <w:pStyle w:val="ListParagraph"/>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w:t>
      </w:r>
      <w:proofErr w:type="gramStart"/>
      <w:r>
        <w:t>products</w:t>
      </w:r>
      <w:proofErr w:type="gramEnd"/>
      <w:r>
        <w:t xml:space="preserve"> or contracted services, including the security updates, when necessary or reasonable for their implementation.</w:t>
      </w:r>
    </w:p>
    <w:p w14:paraId="07F3B906" w14:textId="77777777" w:rsidR="00672365" w:rsidRDefault="003D134F">
      <w:pPr>
        <w:pStyle w:val="ListParagraph"/>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14:paraId="2C0DC5BE" w14:textId="77777777" w:rsidR="00672365" w:rsidRDefault="003D134F">
      <w:pPr>
        <w:pStyle w:val="ListParagraph"/>
      </w:pPr>
      <w:r>
        <w:rPr>
          <w:b/>
        </w:rPr>
        <w:t>To manage Your requests:</w:t>
      </w:r>
      <w:r>
        <w:t xml:space="preserve"> To attend and manage Your requests to Us.</w:t>
      </w:r>
    </w:p>
    <w:p w14:paraId="2767C418" w14:textId="77777777" w:rsidR="00672365" w:rsidRDefault="003D134F">
      <w:pPr>
        <w:pStyle w:val="ListParagraph"/>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14:paraId="52DA9DCA" w14:textId="77777777" w:rsidR="00672365" w:rsidRDefault="003D134F">
      <w:pPr>
        <w:pStyle w:val="ListParagraph"/>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14:paraId="27E43CC1" w14:textId="16486EB2" w:rsidR="00672365" w:rsidRDefault="003D134F">
      <w:r>
        <w:t xml:space="preserve">We may share Your </w:t>
      </w:r>
      <w:r w:rsidR="00EE61CD">
        <w:t>Personal Data or P</w:t>
      </w:r>
      <w:r>
        <w:t xml:space="preserve">ersonal </w:t>
      </w:r>
      <w:r w:rsidR="00EE61CD">
        <w:t>I</w:t>
      </w:r>
      <w:r>
        <w:t>nformation in the following situations:</w:t>
      </w:r>
    </w:p>
    <w:p w14:paraId="79FB80F1" w14:textId="77777777" w:rsidR="00672365" w:rsidRDefault="003D134F">
      <w:pPr>
        <w:pStyle w:val="ListBullet"/>
      </w:pPr>
      <w:r>
        <w:rPr>
          <w:b/>
        </w:rPr>
        <w:t>With Service Providers:</w:t>
      </w:r>
      <w:r>
        <w:t xml:space="preserve"> We may share Your personal information with Service Providers to monitor and analyze the use of our Service, to contact You.</w:t>
      </w:r>
    </w:p>
    <w:p w14:paraId="408E8CAB" w14:textId="77777777" w:rsidR="00672365" w:rsidRDefault="003D134F">
      <w:pPr>
        <w:pStyle w:val="ListBullet"/>
      </w:pPr>
      <w:r>
        <w:rPr>
          <w:b/>
        </w:rPr>
        <w:lastRenderedPageBreak/>
        <w:t>For business transfers:</w:t>
      </w:r>
      <w:r>
        <w:t xml:space="preserve"> We may share or transfer Your personal information in connection with, or during negotiations of, any merger, sale of Company assets, financing, or acquisition of all or a portion of Our business to another company.</w:t>
      </w:r>
    </w:p>
    <w:p w14:paraId="37B76459" w14:textId="77777777" w:rsidR="00672365" w:rsidRDefault="003D134F">
      <w:pPr>
        <w:pStyle w:val="ListBullet"/>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14:paraId="11917736" w14:textId="4C646CFB" w:rsidR="00672365" w:rsidRDefault="003D134F">
      <w:pPr>
        <w:pStyle w:val="ListBullet"/>
      </w:pPr>
      <w:r>
        <w:rPr>
          <w:b/>
        </w:rPr>
        <w:t>With business partners:</w:t>
      </w:r>
      <w:r>
        <w:t xml:space="preserve"> We may share Your information with Our business partners to offer You certain products, services or promotions</w:t>
      </w:r>
      <w:r w:rsidR="00EE61CD">
        <w:t xml:space="preserve"> unless you have indicated to us that you do not wish for us to share Your information with our business </w:t>
      </w:r>
      <w:proofErr w:type="gramStart"/>
      <w:r w:rsidR="00EE61CD">
        <w:t>partners.</w:t>
      </w:r>
      <w:r>
        <w:t>.</w:t>
      </w:r>
      <w:proofErr w:type="gramEnd"/>
    </w:p>
    <w:p w14:paraId="14971408" w14:textId="77777777" w:rsidR="00672365" w:rsidRDefault="003D134F">
      <w:pPr>
        <w:pStyle w:val="ListBullet"/>
      </w:pPr>
      <w:r>
        <w:rPr>
          <w:b/>
        </w:rPr>
        <w:t>With other users:</w:t>
      </w:r>
      <w:r>
        <w:t xml:space="preserve"> when You share personal information or otherwise interact in the public areas with other users, such information may be viewed by all users and may be publicly distributed outside.</w:t>
      </w:r>
    </w:p>
    <w:p w14:paraId="02E84057" w14:textId="407D41CF" w:rsidR="00672365" w:rsidRDefault="003D134F">
      <w:pPr>
        <w:pStyle w:val="ListBullet"/>
      </w:pPr>
      <w:r>
        <w:rPr>
          <w:b/>
        </w:rPr>
        <w:t>With Your consent</w:t>
      </w:r>
      <w:r>
        <w:t>: We may disclose Your personal information for any other purpose with Your consent.</w:t>
      </w:r>
    </w:p>
    <w:p w14:paraId="751372A1" w14:textId="2C551119" w:rsidR="00635520" w:rsidRDefault="005C6A8C" w:rsidP="008B238F">
      <w:pPr>
        <w:pStyle w:val="ListBullet"/>
      </w:pPr>
      <w:r>
        <w:rPr>
          <w:b/>
        </w:rPr>
        <w:t xml:space="preserve">With any other relevant person where required </w:t>
      </w:r>
      <w:r w:rsidR="003D134F">
        <w:rPr>
          <w:b/>
        </w:rPr>
        <w:t xml:space="preserve">or </w:t>
      </w:r>
      <w:proofErr w:type="spellStart"/>
      <w:r w:rsidR="003D134F">
        <w:rPr>
          <w:b/>
        </w:rPr>
        <w:t>authorised</w:t>
      </w:r>
      <w:proofErr w:type="spellEnd"/>
      <w:r w:rsidR="003D134F">
        <w:rPr>
          <w:b/>
        </w:rPr>
        <w:t xml:space="preserve"> </w:t>
      </w:r>
      <w:r>
        <w:rPr>
          <w:b/>
        </w:rPr>
        <w:t>by law to do so</w:t>
      </w:r>
      <w:r w:rsidR="00390527" w:rsidRPr="008B238F">
        <w:t>.</w:t>
      </w:r>
    </w:p>
    <w:p w14:paraId="20F7C063" w14:textId="73CB6F8A" w:rsidR="00635520" w:rsidRDefault="00635520" w:rsidP="008B238F">
      <w:r>
        <w:t xml:space="preserve">In line with the above, the Company may use or disclose personal information (other than sensitive information) about </w:t>
      </w:r>
      <w:r w:rsidR="00EE61CD">
        <w:t>Y</w:t>
      </w:r>
      <w:r>
        <w:t>ou for the purpose of direct marketing (for example, advising a customer about new goods and/or services being offered by the Company)</w:t>
      </w:r>
    </w:p>
    <w:p w14:paraId="24B8ACA2" w14:textId="77777777" w:rsidR="00635520" w:rsidRDefault="00635520" w:rsidP="00635520">
      <w:r>
        <w:t xml:space="preserve">The Company may use or disclose sensitive information about an individual for the purpose of direct marketing if the individual has consented to the use or disclosure of the information for that purpose and you can opt out of receiving direct marketing communications from the Company. </w:t>
      </w:r>
    </w:p>
    <w:p w14:paraId="72C90529" w14:textId="5E82E8E8" w:rsidR="00635520" w:rsidRDefault="003D134F" w:rsidP="008B238F">
      <w:pPr>
        <w:pStyle w:val="Heading2"/>
      </w:pPr>
      <w:r>
        <w:t>Retention of Your Personal Data</w:t>
      </w:r>
    </w:p>
    <w:p w14:paraId="451D5FC9" w14:textId="39377FA1" w:rsidR="00672365" w:rsidRDefault="00635520">
      <w:r>
        <w:t xml:space="preserve">The Company will collect your data through the Application.  </w:t>
      </w:r>
      <w:r w:rsidR="003D134F">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12F081EE" w14:textId="77777777" w:rsidR="00672365" w:rsidRDefault="003D134F">
      <w:r>
        <w:t xml:space="preserve">The Company will also retain Usage Data for internal analysis purposes. Usage Data is generally retained for a shorter </w:t>
      </w:r>
      <w:proofErr w:type="gramStart"/>
      <w:r>
        <w:t>period of time</w:t>
      </w:r>
      <w:proofErr w:type="gramEnd"/>
      <w:r>
        <w:t>, except when this data is used to strengthen the security or to improve the functionality of Our Service, or We are legally obligated to retain this data for longer time periods.</w:t>
      </w:r>
    </w:p>
    <w:p w14:paraId="2FB54E1F" w14:textId="77777777" w:rsidR="00672365" w:rsidRDefault="003D134F">
      <w:pPr>
        <w:pStyle w:val="Heading2"/>
      </w:pPr>
      <w:r>
        <w:t>Transfer of Your Personal Data</w:t>
      </w:r>
    </w:p>
    <w:p w14:paraId="5982B9C0" w14:textId="77777777" w:rsidR="00672365" w:rsidRDefault="003D134F">
      <w:r>
        <w:t xml:space="preserve">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w:t>
      </w:r>
      <w:proofErr w:type="gramStart"/>
      <w:r>
        <w:t>country</w:t>
      </w:r>
      <w:proofErr w:type="gramEnd"/>
      <w:r>
        <w:t xml:space="preserve"> or other governmental jurisdiction where the data protection laws may differ than those from Your jurisdiction.</w:t>
      </w:r>
    </w:p>
    <w:p w14:paraId="071CE753" w14:textId="77777777" w:rsidR="00672365" w:rsidRDefault="003D134F">
      <w:r>
        <w:lastRenderedPageBreak/>
        <w:t>Your consent to this Privacy Policy followed by Your submission of such information represents Your agreement to that transfer.</w:t>
      </w:r>
    </w:p>
    <w:p w14:paraId="7AE31631" w14:textId="77777777" w:rsidR="00672365" w:rsidRDefault="003D134F">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74D75B18" w14:textId="77777777" w:rsidR="00672365" w:rsidRDefault="003D134F">
      <w:pPr>
        <w:pStyle w:val="Heading2"/>
      </w:pPr>
      <w:r>
        <w:t>Delete Your Personal Data</w:t>
      </w:r>
    </w:p>
    <w:p w14:paraId="04CEAD52" w14:textId="77777777" w:rsidR="00672365" w:rsidRDefault="003D134F">
      <w:r>
        <w:t>You have the right to delete or request that We assist in deleting the Personal Data that We have collected about You.</w:t>
      </w:r>
    </w:p>
    <w:p w14:paraId="07DBD12C" w14:textId="77777777" w:rsidR="00672365" w:rsidRDefault="003D134F">
      <w:r>
        <w:t>Our Service may give You the ability to delete certain information about You from within the Service.</w:t>
      </w:r>
    </w:p>
    <w:p w14:paraId="16F4492C" w14:textId="77777777" w:rsidR="00672365" w:rsidRDefault="003D134F">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14:paraId="34A7DBB3" w14:textId="77777777" w:rsidR="00672365" w:rsidRDefault="003D134F">
      <w:r>
        <w:t>Please note, however, that We may need to retain certain information when we have a legal obligation or lawful basis to do so.</w:t>
      </w:r>
    </w:p>
    <w:p w14:paraId="26A43D24" w14:textId="77777777" w:rsidR="00672365" w:rsidRDefault="003D134F">
      <w:pPr>
        <w:pStyle w:val="Heading2"/>
      </w:pPr>
      <w:r>
        <w:t>Disclosure of Your Personal Data</w:t>
      </w:r>
    </w:p>
    <w:p w14:paraId="05CA6320" w14:textId="77777777" w:rsidR="00672365" w:rsidRDefault="003D134F">
      <w:pPr>
        <w:pStyle w:val="Heading3"/>
      </w:pPr>
      <w:r>
        <w:t>Business Transactions</w:t>
      </w:r>
    </w:p>
    <w:p w14:paraId="40497C52" w14:textId="77777777" w:rsidR="00672365" w:rsidRDefault="003D134F">
      <w:r>
        <w:t>If the Company is involved in a merger, acquisition or asset sale, Your Personal Data may be transferred. We will provide notice before Your Personal Data is transferred and becomes subject to a different Privacy Policy.</w:t>
      </w:r>
    </w:p>
    <w:p w14:paraId="5E332A62" w14:textId="77777777" w:rsidR="00672365" w:rsidRDefault="003D134F">
      <w:pPr>
        <w:pStyle w:val="Heading3"/>
      </w:pPr>
      <w:r>
        <w:t>Law enforcement</w:t>
      </w:r>
    </w:p>
    <w:p w14:paraId="6BEDCE36" w14:textId="77777777" w:rsidR="00672365" w:rsidRDefault="003D134F">
      <w:r>
        <w:t>Under certain circumstances, the Company may be required to disclose Your Personal Data if required to do so by law or in response to valid requests by public authorities (e.g. a court or a government agency).</w:t>
      </w:r>
    </w:p>
    <w:p w14:paraId="1D0CDAF1" w14:textId="77777777" w:rsidR="00672365" w:rsidRDefault="003D134F">
      <w:pPr>
        <w:pStyle w:val="Heading3"/>
      </w:pPr>
      <w:r>
        <w:t>Other legal requirements</w:t>
      </w:r>
    </w:p>
    <w:p w14:paraId="113803A1" w14:textId="5F2DFC26" w:rsidR="00672365" w:rsidRDefault="003D134F">
      <w:r>
        <w:t>The Company may disclose Your Personal Data if it holds a belief in good faith that such action is necessary to:</w:t>
      </w:r>
    </w:p>
    <w:p w14:paraId="2CEFF42F" w14:textId="77777777" w:rsidR="00672365" w:rsidRDefault="003D134F">
      <w:pPr>
        <w:pStyle w:val="ListBullet"/>
      </w:pPr>
      <w:r>
        <w:t>Comply with a legal obligation</w:t>
      </w:r>
    </w:p>
    <w:p w14:paraId="0C776780" w14:textId="77777777" w:rsidR="00672365" w:rsidRDefault="003D134F">
      <w:pPr>
        <w:pStyle w:val="ListBullet"/>
      </w:pPr>
      <w:r>
        <w:t>Protect and defend the rights or property of the Company</w:t>
      </w:r>
    </w:p>
    <w:p w14:paraId="5BCA445C" w14:textId="77777777" w:rsidR="00672365" w:rsidRDefault="003D134F">
      <w:pPr>
        <w:pStyle w:val="ListBullet"/>
      </w:pPr>
      <w:r>
        <w:t>Prevent or investigate possible wrongdoing in connection with the Service</w:t>
      </w:r>
    </w:p>
    <w:p w14:paraId="79AD535D" w14:textId="77777777" w:rsidR="00672365" w:rsidRDefault="003D134F">
      <w:pPr>
        <w:pStyle w:val="ListBullet"/>
      </w:pPr>
      <w:r>
        <w:t>Protect the personal safety of Users of the Service or the public</w:t>
      </w:r>
    </w:p>
    <w:p w14:paraId="0963FDBE" w14:textId="77777777" w:rsidR="00672365" w:rsidRDefault="003D134F">
      <w:pPr>
        <w:pStyle w:val="ListBullet"/>
      </w:pPr>
      <w:r>
        <w:t>Protect against legal liability</w:t>
      </w:r>
    </w:p>
    <w:p w14:paraId="5C0A0550" w14:textId="77777777" w:rsidR="00672365" w:rsidRDefault="003D134F">
      <w:pPr>
        <w:pStyle w:val="Heading2"/>
      </w:pPr>
      <w:r>
        <w:lastRenderedPageBreak/>
        <w:t>Security of Your Personal Data</w:t>
      </w:r>
    </w:p>
    <w:p w14:paraId="077ABD1C" w14:textId="022F1EEA" w:rsidR="00672365" w:rsidRDefault="003D134F">
      <w:r>
        <w:t xml:space="preserve">The security of Your Personal Data is important to Us, but remember that no method of transmission over the Internet, or method of electronic storage is 100% secure. While We strive to </w:t>
      </w:r>
      <w:r w:rsidR="00635520">
        <w:t>take all reasonable steps</w:t>
      </w:r>
      <w:r>
        <w:t xml:space="preserve"> to protect Your Personal Data, </w:t>
      </w:r>
      <w:proofErr w:type="gramStart"/>
      <w:r>
        <w:t>We</w:t>
      </w:r>
      <w:proofErr w:type="gramEnd"/>
      <w:r>
        <w:t xml:space="preserve"> cannot guarantee its absolute security.</w:t>
      </w:r>
    </w:p>
    <w:p w14:paraId="2F538E68" w14:textId="45FE4182" w:rsidR="00390527" w:rsidRDefault="00390527" w:rsidP="00390527">
      <w:pPr>
        <w:pStyle w:val="Heading2"/>
      </w:pPr>
      <w:r>
        <w:t>Access to Your Personal Data</w:t>
      </w:r>
    </w:p>
    <w:p w14:paraId="76970410" w14:textId="7D167A66" w:rsidR="00390527" w:rsidRPr="008B238F" w:rsidRDefault="00390527"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 xml:space="preserve">If the Company holds </w:t>
      </w:r>
      <w:r>
        <w:rPr>
          <w:rFonts w:asciiTheme="minorHAnsi" w:eastAsiaTheme="minorEastAsia" w:hAnsiTheme="minorHAnsi" w:cstheme="minorBidi"/>
          <w:b w:val="0"/>
          <w:bCs w:val="0"/>
          <w:color w:val="auto"/>
        </w:rPr>
        <w:t>Pe</w:t>
      </w:r>
      <w:r w:rsidRPr="008B238F">
        <w:rPr>
          <w:rFonts w:asciiTheme="minorHAnsi" w:eastAsiaTheme="minorEastAsia" w:hAnsiTheme="minorHAnsi" w:cstheme="minorBidi"/>
          <w:b w:val="0"/>
          <w:bCs w:val="0"/>
          <w:color w:val="auto"/>
        </w:rPr>
        <w:t xml:space="preserve">rsonal </w:t>
      </w:r>
      <w:r>
        <w:rPr>
          <w:rFonts w:asciiTheme="minorHAnsi" w:eastAsiaTheme="minorEastAsia" w:hAnsiTheme="minorHAnsi" w:cstheme="minorBidi"/>
          <w:b w:val="0"/>
          <w:bCs w:val="0"/>
          <w:color w:val="auto"/>
        </w:rPr>
        <w:t>Data</w:t>
      </w:r>
      <w:r w:rsidRPr="008B238F">
        <w:rPr>
          <w:rFonts w:asciiTheme="minorHAnsi" w:eastAsiaTheme="minorEastAsia" w:hAnsiTheme="minorHAnsi" w:cstheme="minorBidi"/>
          <w:b w:val="0"/>
          <w:bCs w:val="0"/>
          <w:color w:val="auto"/>
        </w:rPr>
        <w:t xml:space="preserve"> about </w:t>
      </w:r>
      <w:r>
        <w:rPr>
          <w:rFonts w:asciiTheme="minorHAnsi" w:eastAsiaTheme="minorEastAsia" w:hAnsiTheme="minorHAnsi" w:cstheme="minorBidi"/>
          <w:b w:val="0"/>
          <w:bCs w:val="0"/>
          <w:color w:val="auto"/>
        </w:rPr>
        <w:t>You</w:t>
      </w:r>
      <w:r w:rsidRPr="008B238F">
        <w:rPr>
          <w:rFonts w:asciiTheme="minorHAnsi" w:eastAsiaTheme="minorEastAsia" w:hAnsiTheme="minorHAnsi" w:cstheme="minorBidi"/>
          <w:b w:val="0"/>
          <w:bCs w:val="0"/>
          <w:color w:val="auto"/>
        </w:rPr>
        <w:t xml:space="preserve">, </w:t>
      </w:r>
      <w:proofErr w:type="gramStart"/>
      <w:r>
        <w:rPr>
          <w:rFonts w:asciiTheme="minorHAnsi" w:eastAsiaTheme="minorEastAsia" w:hAnsiTheme="minorHAnsi" w:cstheme="minorBidi"/>
          <w:b w:val="0"/>
          <w:bCs w:val="0"/>
          <w:color w:val="auto"/>
        </w:rPr>
        <w:t>You</w:t>
      </w:r>
      <w:proofErr w:type="gramEnd"/>
      <w:r w:rsidRPr="008B238F">
        <w:rPr>
          <w:rFonts w:asciiTheme="minorHAnsi" w:eastAsiaTheme="minorEastAsia" w:hAnsiTheme="minorHAnsi" w:cstheme="minorBidi"/>
          <w:b w:val="0"/>
          <w:bCs w:val="0"/>
          <w:color w:val="auto"/>
        </w:rPr>
        <w:t xml:space="preserve"> may request access to that information by putting the request in writing and sending it to the Privacy Officer. The Company will respond to any request within a reasonable period, and a charge may apply for giving access to the personal information where the Company incurs any unreasonable costs in providing the personal information. </w:t>
      </w:r>
    </w:p>
    <w:p w14:paraId="1A83C723" w14:textId="64C1BA11" w:rsidR="00390527" w:rsidRPr="008B238F" w:rsidRDefault="00390527"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 xml:space="preserve">There are certain </w:t>
      </w:r>
      <w:r w:rsidR="00635520">
        <w:rPr>
          <w:rFonts w:asciiTheme="minorHAnsi" w:eastAsiaTheme="minorEastAsia" w:hAnsiTheme="minorHAnsi" w:cstheme="minorBidi"/>
          <w:b w:val="0"/>
          <w:bCs w:val="0"/>
          <w:color w:val="auto"/>
        </w:rPr>
        <w:t>exceptions specified under the APP</w:t>
      </w:r>
      <w:r w:rsidRPr="008B238F">
        <w:rPr>
          <w:rFonts w:asciiTheme="minorHAnsi" w:eastAsiaTheme="minorEastAsia" w:hAnsiTheme="minorHAnsi" w:cstheme="minorBidi"/>
          <w:b w:val="0"/>
          <w:bCs w:val="0"/>
          <w:color w:val="auto"/>
        </w:rPr>
        <w:t xml:space="preserve"> in which the Company may refuse to grant access to personal information. In such situations the Company will provide written notice that sets out: </w:t>
      </w:r>
    </w:p>
    <w:p w14:paraId="4C7B3DCA" w14:textId="77777777" w:rsidR="00390527" w:rsidRPr="008B238F" w:rsidRDefault="00390527" w:rsidP="00390527">
      <w:pPr>
        <w:pStyle w:val="BodyTextIndent3"/>
        <w:numPr>
          <w:ilvl w:val="0"/>
          <w:numId w:val="13"/>
        </w:numPr>
        <w:tabs>
          <w:tab w:val="left" w:pos="1080"/>
        </w:tabs>
        <w:spacing w:before="200" w:after="200" w:line="240" w:lineRule="atLeast"/>
        <w:rPr>
          <w:rFonts w:asciiTheme="minorHAnsi" w:eastAsiaTheme="minorEastAsia" w:hAnsiTheme="minorHAnsi" w:cstheme="minorBidi"/>
          <w:sz w:val="22"/>
          <w:szCs w:val="22"/>
          <w:lang w:val="en-US"/>
        </w:rPr>
      </w:pPr>
      <w:r w:rsidRPr="008B238F">
        <w:rPr>
          <w:rFonts w:asciiTheme="minorHAnsi" w:eastAsiaTheme="minorEastAsia" w:hAnsiTheme="minorHAnsi" w:cstheme="minorBidi"/>
          <w:sz w:val="22"/>
          <w:szCs w:val="22"/>
          <w:lang w:val="en-US"/>
        </w:rPr>
        <w:t>the reasons for the refusal; and</w:t>
      </w:r>
    </w:p>
    <w:p w14:paraId="2EFE5170" w14:textId="77777777" w:rsidR="00390527" w:rsidRPr="008B238F" w:rsidRDefault="00390527" w:rsidP="00390527">
      <w:pPr>
        <w:pStyle w:val="BodyTextIndent3"/>
        <w:numPr>
          <w:ilvl w:val="0"/>
          <w:numId w:val="13"/>
        </w:numPr>
        <w:tabs>
          <w:tab w:val="left" w:pos="1080"/>
          <w:tab w:val="left" w:pos="6663"/>
        </w:tabs>
        <w:spacing w:before="200" w:after="200" w:line="240" w:lineRule="atLeast"/>
        <w:rPr>
          <w:rFonts w:asciiTheme="minorHAnsi" w:eastAsiaTheme="minorEastAsia" w:hAnsiTheme="minorHAnsi" w:cstheme="minorBidi"/>
          <w:sz w:val="22"/>
          <w:szCs w:val="22"/>
          <w:lang w:val="en-US"/>
        </w:rPr>
      </w:pPr>
      <w:r w:rsidRPr="008B238F">
        <w:rPr>
          <w:rFonts w:asciiTheme="minorHAnsi" w:eastAsiaTheme="minorEastAsia" w:hAnsiTheme="minorHAnsi" w:cstheme="minorBidi"/>
          <w:sz w:val="22"/>
          <w:szCs w:val="22"/>
          <w:lang w:val="en-US"/>
        </w:rPr>
        <w:t>the mechanisms available to you to make a complaint.</w:t>
      </w:r>
    </w:p>
    <w:p w14:paraId="4C76A8AF" w14:textId="770C0DD1" w:rsidR="00390527" w:rsidRDefault="00EE61CD">
      <w:r>
        <w:t xml:space="preserve">If </w:t>
      </w:r>
      <w:r w:rsidR="00293D77">
        <w:t>Y</w:t>
      </w:r>
      <w:r>
        <w:t xml:space="preserve">ou receive such a request, please contact </w:t>
      </w:r>
      <w:r w:rsidRPr="008B238F">
        <w:rPr>
          <w:highlight w:val="yellow"/>
        </w:rPr>
        <w:t>(insert contact person)</w:t>
      </w:r>
      <w:r>
        <w:t>.</w:t>
      </w:r>
    </w:p>
    <w:p w14:paraId="75726BC6" w14:textId="68A0A2A3" w:rsidR="00EE61CD" w:rsidRDefault="00EE61CD" w:rsidP="008B238F">
      <w:pPr>
        <w:pStyle w:val="Heading2"/>
      </w:pPr>
      <w:r>
        <w:t>Correction of Personal Data or Personal Information</w:t>
      </w:r>
    </w:p>
    <w:p w14:paraId="3FDB668F" w14:textId="0B05109F" w:rsidR="00EE61CD" w:rsidRPr="008B238F" w:rsidRDefault="00EE61CD"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 xml:space="preserve">If the Company holds personal information that is inaccurate, out-of-date, incomplete, </w:t>
      </w:r>
      <w:proofErr w:type="gramStart"/>
      <w:r w:rsidRPr="008B238F">
        <w:rPr>
          <w:rFonts w:asciiTheme="minorHAnsi" w:eastAsiaTheme="minorEastAsia" w:hAnsiTheme="minorHAnsi" w:cstheme="minorBidi"/>
          <w:b w:val="0"/>
          <w:bCs w:val="0"/>
          <w:color w:val="auto"/>
        </w:rPr>
        <w:t>irrelevant  or</w:t>
      </w:r>
      <w:proofErr w:type="gramEnd"/>
      <w:r w:rsidRPr="008B238F">
        <w:rPr>
          <w:rFonts w:asciiTheme="minorHAnsi" w:eastAsiaTheme="minorEastAsia" w:hAnsiTheme="minorHAnsi" w:cstheme="minorBidi"/>
          <w:b w:val="0"/>
          <w:bCs w:val="0"/>
          <w:color w:val="auto"/>
        </w:rPr>
        <w:t xml:space="preserve"> misleading, it must take steps as are reasonable to correct the information.</w:t>
      </w:r>
    </w:p>
    <w:p w14:paraId="5EFA5BA2" w14:textId="50D41E4B" w:rsidR="00EE61CD" w:rsidRPr="008B238F" w:rsidRDefault="00EE61CD"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If the Company holds personal information and an individual makes a request in writing addressed to the Privacy Officer to correct the information, the Company must take steps as are reasonable to correct the information and the Company will respond to any request within a reasonable period.</w:t>
      </w:r>
    </w:p>
    <w:p w14:paraId="459A2DF8" w14:textId="5229AEFA" w:rsidR="00EE61CD" w:rsidRPr="008B238F" w:rsidRDefault="00EE61CD"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There are certain circumstances in which the Company may refuse to correct the personal information. In such situations the Company will give the individual written notice that sets out:</w:t>
      </w:r>
    </w:p>
    <w:p w14:paraId="46E24DF2" w14:textId="77777777" w:rsidR="00EE61CD" w:rsidRPr="008B238F" w:rsidRDefault="00EE61CD" w:rsidP="008B238F">
      <w:pPr>
        <w:numPr>
          <w:ilvl w:val="0"/>
          <w:numId w:val="14"/>
        </w:numPr>
        <w:spacing w:before="200" w:line="240" w:lineRule="atLeast"/>
        <w:ind w:left="1701"/>
      </w:pPr>
      <w:r w:rsidRPr="008B238F">
        <w:t>the reasons for the refusal; and</w:t>
      </w:r>
    </w:p>
    <w:p w14:paraId="72D5285C" w14:textId="77777777" w:rsidR="00EE61CD" w:rsidRPr="008B238F" w:rsidRDefault="00EE61CD" w:rsidP="008B238F">
      <w:pPr>
        <w:numPr>
          <w:ilvl w:val="0"/>
          <w:numId w:val="14"/>
        </w:numPr>
        <w:spacing w:before="200" w:line="240" w:lineRule="atLeast"/>
        <w:ind w:left="1701"/>
      </w:pPr>
      <w:r w:rsidRPr="008B238F">
        <w:t>the mechanisms available to the individual to make a complaint.</w:t>
      </w:r>
    </w:p>
    <w:p w14:paraId="767A3D64" w14:textId="61F4C7A3" w:rsidR="00EE61CD" w:rsidRPr="008B238F" w:rsidRDefault="00EE61CD"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 If the Company corrects personal information that it has previously supplied to a third party and an individual requests the Company to notify the third party of the correction, the Company will take such steps as are reasonable to give that notification unless impracticable or unlawful to do so.</w:t>
      </w:r>
    </w:p>
    <w:p w14:paraId="4A921BCA" w14:textId="770C0518" w:rsidR="00EE61CD" w:rsidRPr="008B238F" w:rsidRDefault="00EE61CD" w:rsidP="008B238F">
      <w:pPr>
        <w:pStyle w:val="Heading3"/>
        <w:spacing w:after="200" w:line="240" w:lineRule="atLeast"/>
        <w:rPr>
          <w:rFonts w:asciiTheme="minorHAnsi" w:eastAsiaTheme="minorEastAsia" w:hAnsiTheme="minorHAnsi" w:cstheme="minorBidi"/>
          <w:b w:val="0"/>
          <w:bCs w:val="0"/>
          <w:color w:val="auto"/>
        </w:rPr>
      </w:pPr>
      <w:r w:rsidRPr="008B238F">
        <w:rPr>
          <w:rFonts w:asciiTheme="minorHAnsi" w:eastAsiaTheme="minorEastAsia" w:hAnsiTheme="minorHAnsi" w:cstheme="minorBidi"/>
          <w:b w:val="0"/>
          <w:bCs w:val="0"/>
          <w:color w:val="auto"/>
        </w:rPr>
        <w:t>If you receive such a request, please contac</w:t>
      </w:r>
      <w:r>
        <w:rPr>
          <w:rFonts w:asciiTheme="minorHAnsi" w:eastAsiaTheme="minorEastAsia" w:hAnsiTheme="minorHAnsi" w:cstheme="minorBidi"/>
          <w:b w:val="0"/>
          <w:bCs w:val="0"/>
          <w:color w:val="auto"/>
        </w:rPr>
        <w:t xml:space="preserve">t </w:t>
      </w:r>
      <w:r w:rsidRPr="008B238F">
        <w:rPr>
          <w:rFonts w:asciiTheme="minorHAnsi" w:eastAsiaTheme="minorEastAsia" w:hAnsiTheme="minorHAnsi" w:cstheme="minorBidi"/>
          <w:b w:val="0"/>
          <w:bCs w:val="0"/>
          <w:color w:val="auto"/>
          <w:highlight w:val="yellow"/>
        </w:rPr>
        <w:t>(insert contact person).</w:t>
      </w:r>
    </w:p>
    <w:p w14:paraId="5753A557" w14:textId="77777777" w:rsidR="00EE61CD" w:rsidRDefault="00EE61CD" w:rsidP="00EE61CD"/>
    <w:p w14:paraId="4DF62697" w14:textId="77777777" w:rsidR="00EE61CD" w:rsidRPr="00EE61CD" w:rsidRDefault="00EE61CD" w:rsidP="00EE61CD"/>
    <w:p w14:paraId="0AB595FF" w14:textId="77777777" w:rsidR="00672365" w:rsidRDefault="003D134F">
      <w:pPr>
        <w:pStyle w:val="Title"/>
      </w:pPr>
      <w:r>
        <w:t>Children's Privacy</w:t>
      </w:r>
    </w:p>
    <w:p w14:paraId="7347FB4D" w14:textId="77777777" w:rsidR="00672365" w:rsidRDefault="003D134F">
      <w:r>
        <w:t xml:space="preserve">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t>
      </w:r>
      <w:proofErr w:type="gramStart"/>
      <w:r>
        <w:t>We</w:t>
      </w:r>
      <w:proofErr w:type="gramEnd"/>
      <w:r>
        <w:t xml:space="preserve"> take steps to remove that information from Our servers.</w:t>
      </w:r>
    </w:p>
    <w:p w14:paraId="2B80A47F" w14:textId="77777777" w:rsidR="00672365" w:rsidRDefault="003D134F">
      <w:r>
        <w:t xml:space="preserve">If We need to rely on consent as a legal basis for processing Your information and Your country requires consent from a parent, </w:t>
      </w:r>
      <w:proofErr w:type="gramStart"/>
      <w:r>
        <w:t>We</w:t>
      </w:r>
      <w:proofErr w:type="gramEnd"/>
      <w:r>
        <w:t xml:space="preserve"> may require Your parent's consent before We collect and use that information.</w:t>
      </w:r>
    </w:p>
    <w:p w14:paraId="013368CB" w14:textId="77777777" w:rsidR="00672365" w:rsidRDefault="003D134F">
      <w:pPr>
        <w:pStyle w:val="Title"/>
      </w:pPr>
      <w:r>
        <w:t>Links to Other Websites</w:t>
      </w:r>
    </w:p>
    <w:p w14:paraId="2C47E041" w14:textId="77777777" w:rsidR="00672365" w:rsidRDefault="003D134F">
      <w:r>
        <w:t xml:space="preserve">Our Service may contain links to other websites that are not operated by Us. If You click on a </w:t>
      </w:r>
      <w:proofErr w:type="gramStart"/>
      <w:r>
        <w:t>third party</w:t>
      </w:r>
      <w:proofErr w:type="gramEnd"/>
      <w:r>
        <w:t xml:space="preserve"> link, You will be directed to that third party's site. We strongly advise You to review the Privacy Policy of every site You visit.</w:t>
      </w:r>
    </w:p>
    <w:p w14:paraId="5C72F368" w14:textId="77777777" w:rsidR="00672365" w:rsidRDefault="003D134F">
      <w:r>
        <w:t xml:space="preserve">We have no control over and assume no responsibility for the content, privacy policies or practices of any </w:t>
      </w:r>
      <w:proofErr w:type="gramStart"/>
      <w:r>
        <w:t>third party</w:t>
      </w:r>
      <w:proofErr w:type="gramEnd"/>
      <w:r>
        <w:t xml:space="preserve"> sites or services.</w:t>
      </w:r>
    </w:p>
    <w:p w14:paraId="40F0C14C" w14:textId="77777777" w:rsidR="00672365" w:rsidRDefault="003D134F">
      <w:pPr>
        <w:pStyle w:val="Title"/>
      </w:pPr>
      <w:r>
        <w:t>Changes to this Privacy Policy</w:t>
      </w:r>
    </w:p>
    <w:p w14:paraId="6F3460F7" w14:textId="77777777" w:rsidR="00672365" w:rsidRDefault="003D134F">
      <w:r>
        <w:t>We may update Our Privacy Policy from time to time. We will notify You of any changes by posting the new Privacy Policy on this page.</w:t>
      </w:r>
    </w:p>
    <w:p w14:paraId="4778D433" w14:textId="77777777" w:rsidR="00672365" w:rsidRDefault="003D134F">
      <w:r>
        <w:t>We will let You know via email and/or a prominent notice on Our Service, prior to the change becoming effective and update the "Last updated" date at the top of this Privacy Policy.</w:t>
      </w:r>
    </w:p>
    <w:p w14:paraId="017174BC" w14:textId="77777777" w:rsidR="00672365" w:rsidRDefault="003D134F">
      <w:r>
        <w:t>You are advised to review this Privacy Policy periodically for any changes. Changes to this Privacy Policy are effective when they are posted on this page.</w:t>
      </w:r>
    </w:p>
    <w:p w14:paraId="7897F95B" w14:textId="77777777" w:rsidR="00672365" w:rsidRDefault="003D134F">
      <w:pPr>
        <w:pStyle w:val="Title"/>
      </w:pPr>
      <w:r>
        <w:t>Contact Us</w:t>
      </w:r>
    </w:p>
    <w:p w14:paraId="79460693" w14:textId="77777777" w:rsidR="00672365" w:rsidRDefault="003D134F">
      <w:r>
        <w:t xml:space="preserve">If you have any questions about this Privacy Policy, </w:t>
      </w:r>
      <w:proofErr w:type="gramStart"/>
      <w:r>
        <w:t>You</w:t>
      </w:r>
      <w:proofErr w:type="gramEnd"/>
      <w:r>
        <w:t xml:space="preserve"> can contact us:</w:t>
      </w:r>
    </w:p>
    <w:p w14:paraId="0E773E26" w14:textId="77777777" w:rsidR="00672365" w:rsidRDefault="003D134F">
      <w:pPr>
        <w:pStyle w:val="ListBullet"/>
      </w:pPr>
      <w:r>
        <w:lastRenderedPageBreak/>
        <w:t>By email: alex@sanctuaryfamilyconnections.com.au</w:t>
      </w:r>
    </w:p>
    <w:sectPr w:rsidR="006723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EE2436F"/>
    <w:multiLevelType w:val="hybridMultilevel"/>
    <w:tmpl w:val="261EA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05B5B73"/>
    <w:multiLevelType w:val="multilevel"/>
    <w:tmpl w:val="F75C2FE0"/>
    <w:lvl w:ilvl="0">
      <w:start w:val="1"/>
      <w:numFmt w:val="decimal"/>
      <w:lvlText w:val="%1"/>
      <w:lvlJc w:val="left"/>
      <w:pPr>
        <w:ind w:left="432" w:hanging="432"/>
      </w:pPr>
      <w:rPr>
        <w:rFonts w:cs="Times New Roman"/>
        <w:b/>
      </w:rPr>
    </w:lvl>
    <w:lvl w:ilvl="1">
      <w:start w:val="1"/>
      <w:numFmt w:val="decimal"/>
      <w:lvlText w:val="%1.%2"/>
      <w:lvlJc w:val="left"/>
      <w:pPr>
        <w:ind w:left="576" w:hanging="576"/>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cs="Times New Roman"/>
        <w:i w:val="0"/>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2" w15:restartNumberingAfterBreak="0">
    <w:nsid w:val="46091BF8"/>
    <w:multiLevelType w:val="multilevel"/>
    <w:tmpl w:val="6C5EBF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4F4614C"/>
    <w:multiLevelType w:val="hybridMultilevel"/>
    <w:tmpl w:val="3C421FE4"/>
    <w:lvl w:ilvl="0" w:tplc="BB0E8928">
      <w:start w:val="1"/>
      <w:numFmt w:val="lowerRoman"/>
      <w:lvlText w:val="%1."/>
      <w:lvlJc w:val="right"/>
      <w:pPr>
        <w:ind w:left="1710" w:hanging="360"/>
      </w:pPr>
      <w:rPr>
        <w:rFonts w:ascii="Arial" w:hAnsi="Arial" w:cs="Arial" w:hint="default"/>
        <w:sz w:val="20"/>
        <w:szCs w:val="2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1611666524">
    <w:abstractNumId w:val="9"/>
  </w:num>
  <w:num w:numId="2" w16cid:durableId="770856009">
    <w:abstractNumId w:val="7"/>
  </w:num>
  <w:num w:numId="3" w16cid:durableId="1728645404">
    <w:abstractNumId w:val="6"/>
  </w:num>
  <w:num w:numId="4" w16cid:durableId="255869592">
    <w:abstractNumId w:val="5"/>
  </w:num>
  <w:num w:numId="5" w16cid:durableId="2131242497">
    <w:abstractNumId w:val="8"/>
  </w:num>
  <w:num w:numId="6" w16cid:durableId="1266040452">
    <w:abstractNumId w:val="3"/>
  </w:num>
  <w:num w:numId="7" w16cid:durableId="2010910532">
    <w:abstractNumId w:val="2"/>
  </w:num>
  <w:num w:numId="8" w16cid:durableId="1007253347">
    <w:abstractNumId w:val="1"/>
  </w:num>
  <w:num w:numId="9" w16cid:durableId="217518219">
    <w:abstractNumId w:val="0"/>
  </w:num>
  <w:num w:numId="10" w16cid:durableId="967395824">
    <w:abstractNumId w:val="4"/>
  </w:num>
  <w:num w:numId="11" w16cid:durableId="1459176997">
    <w:abstractNumId w:val="10"/>
  </w:num>
  <w:num w:numId="12" w16cid:durableId="2094666274">
    <w:abstractNumId w:val="11"/>
  </w:num>
  <w:num w:numId="13" w16cid:durableId="1208684205">
    <w:abstractNumId w:val="13"/>
  </w:num>
  <w:num w:numId="14" w16cid:durableId="16890630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62B4"/>
    <w:rsid w:val="00034616"/>
    <w:rsid w:val="0005687C"/>
    <w:rsid w:val="0006063C"/>
    <w:rsid w:val="00107862"/>
    <w:rsid w:val="0015074B"/>
    <w:rsid w:val="00293D77"/>
    <w:rsid w:val="0029639D"/>
    <w:rsid w:val="00326F90"/>
    <w:rsid w:val="00390527"/>
    <w:rsid w:val="003D134F"/>
    <w:rsid w:val="00480177"/>
    <w:rsid w:val="005B721C"/>
    <w:rsid w:val="005C6A8C"/>
    <w:rsid w:val="00635520"/>
    <w:rsid w:val="00672365"/>
    <w:rsid w:val="008B238F"/>
    <w:rsid w:val="00934592"/>
    <w:rsid w:val="00A40547"/>
    <w:rsid w:val="00A5585A"/>
    <w:rsid w:val="00AA1D8D"/>
    <w:rsid w:val="00B13CAE"/>
    <w:rsid w:val="00B47730"/>
    <w:rsid w:val="00B62F6D"/>
    <w:rsid w:val="00CB0664"/>
    <w:rsid w:val="00CB387B"/>
    <w:rsid w:val="00CD2AD6"/>
    <w:rsid w:val="00EE61CD"/>
    <w:rsid w:val="00FC693F"/>
    <w:rsid w:val="00FE02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419FA"/>
  <w15:docId w15:val="{4B12346A-2302-4D86-B652-2B0A82DF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 w:type="paragraph" w:styleId="Revision">
    <w:name w:val="Revision"/>
    <w:hidden/>
    <w:uiPriority w:val="99"/>
    <w:semiHidden/>
    <w:rsid w:val="00A5585A"/>
    <w:pPr>
      <w:spacing w:after="0" w:line="240" w:lineRule="auto"/>
    </w:pPr>
  </w:style>
  <w:style w:type="character" w:styleId="CommentReference">
    <w:name w:val="annotation reference"/>
    <w:basedOn w:val="DefaultParagraphFont"/>
    <w:uiPriority w:val="99"/>
    <w:semiHidden/>
    <w:unhideWhenUsed/>
    <w:rsid w:val="00A5585A"/>
    <w:rPr>
      <w:sz w:val="16"/>
      <w:szCs w:val="16"/>
    </w:rPr>
  </w:style>
  <w:style w:type="paragraph" w:styleId="CommentText">
    <w:name w:val="annotation text"/>
    <w:basedOn w:val="Normal"/>
    <w:link w:val="CommentTextChar"/>
    <w:uiPriority w:val="99"/>
    <w:unhideWhenUsed/>
    <w:rsid w:val="00A5585A"/>
    <w:pPr>
      <w:spacing w:line="240" w:lineRule="auto"/>
    </w:pPr>
    <w:rPr>
      <w:sz w:val="20"/>
      <w:szCs w:val="20"/>
    </w:rPr>
  </w:style>
  <w:style w:type="character" w:customStyle="1" w:styleId="CommentTextChar">
    <w:name w:val="Comment Text Char"/>
    <w:basedOn w:val="DefaultParagraphFont"/>
    <w:link w:val="CommentText"/>
    <w:uiPriority w:val="99"/>
    <w:rsid w:val="00A5585A"/>
    <w:rPr>
      <w:sz w:val="20"/>
      <w:szCs w:val="20"/>
    </w:rPr>
  </w:style>
  <w:style w:type="paragraph" w:styleId="CommentSubject">
    <w:name w:val="annotation subject"/>
    <w:basedOn w:val="CommentText"/>
    <w:next w:val="CommentText"/>
    <w:link w:val="CommentSubjectChar"/>
    <w:uiPriority w:val="99"/>
    <w:semiHidden/>
    <w:unhideWhenUsed/>
    <w:rsid w:val="00A5585A"/>
    <w:rPr>
      <w:b/>
      <w:bCs/>
    </w:rPr>
  </w:style>
  <w:style w:type="character" w:customStyle="1" w:styleId="CommentSubjectChar">
    <w:name w:val="Comment Subject Char"/>
    <w:basedOn w:val="CommentTextChar"/>
    <w:link w:val="CommentSubject"/>
    <w:uiPriority w:val="99"/>
    <w:semiHidden/>
    <w:rsid w:val="00A5585A"/>
    <w:rPr>
      <w:b/>
      <w:bCs/>
      <w:sz w:val="20"/>
      <w:szCs w:val="20"/>
    </w:rPr>
  </w:style>
  <w:style w:type="paragraph" w:styleId="BodyTextIndent3">
    <w:name w:val="Body Text Indent 3"/>
    <w:basedOn w:val="Normal"/>
    <w:link w:val="BodyTextIndent3Char"/>
    <w:uiPriority w:val="99"/>
    <w:unhideWhenUsed/>
    <w:rsid w:val="00390527"/>
    <w:pPr>
      <w:spacing w:after="120"/>
      <w:ind w:left="283"/>
    </w:pPr>
    <w:rPr>
      <w:rFonts w:ascii="Calibri" w:eastAsia="Calibri" w:hAnsi="Calibri" w:cs="Times New Roman"/>
      <w:sz w:val="16"/>
      <w:szCs w:val="16"/>
      <w:lang w:val="en-AU"/>
    </w:rPr>
  </w:style>
  <w:style w:type="character" w:customStyle="1" w:styleId="BodyTextIndent3Char">
    <w:name w:val="Body Text Indent 3 Char"/>
    <w:basedOn w:val="DefaultParagraphFont"/>
    <w:link w:val="BodyTextIndent3"/>
    <w:uiPriority w:val="99"/>
    <w:rsid w:val="00390527"/>
    <w:rPr>
      <w:rFonts w:ascii="Calibri" w:eastAsia="Calibri" w:hAnsi="Calibri" w:cs="Times New Roman"/>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339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termsfeed.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D56F51F4AE0FF4BB7FCEE93D2FD122E" ma:contentTypeVersion="14" ma:contentTypeDescription="Create a new document." ma:contentTypeScope="" ma:versionID="f62806a9f52245155cca0f830856f8fc">
  <xsd:schema xmlns:xsd="http://www.w3.org/2001/XMLSchema" xmlns:xs="http://www.w3.org/2001/XMLSchema" xmlns:p="http://schemas.microsoft.com/office/2006/metadata/properties" xmlns:ns3="1462b672-45c7-488e-a78a-cf6cfaf75c66" xmlns:ns4="570c4837-b9b6-419a-b540-1016fd8b17fc" targetNamespace="http://schemas.microsoft.com/office/2006/metadata/properties" ma:root="true" ma:fieldsID="b7bcb175d9a8b061243f93fd64e227fe" ns3:_="" ns4:_="">
    <xsd:import namespace="1462b672-45c7-488e-a78a-cf6cfaf75c66"/>
    <xsd:import namespace="570c4837-b9b6-419a-b540-1016fd8b17f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DateTake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62b672-45c7-488e-a78a-cf6cfaf75c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0c4837-b9b6-419a-b540-1016fd8b17f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62b672-45c7-488e-a78a-cf6cfaf75c66" xsi:nil="true"/>
  </documentManagement>
</p:properties>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customXml/itemProps2.xml><?xml version="1.0" encoding="utf-8"?>
<ds:datastoreItem xmlns:ds="http://schemas.openxmlformats.org/officeDocument/2006/customXml" ds:itemID="{48BA55A6-EF94-44F5-A762-D6E059710F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62b672-45c7-488e-a78a-cf6cfaf75c66"/>
    <ds:schemaRef ds:uri="570c4837-b9b6-419a-b540-1016fd8b17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B720D7-8FF3-436C-8E08-CA832B6D2A7C}">
  <ds:schemaRefs>
    <ds:schemaRef ds:uri="http://schemas.microsoft.com/sharepoint/v3/contenttype/forms"/>
  </ds:schemaRefs>
</ds:datastoreItem>
</file>

<file path=customXml/itemProps4.xml><?xml version="1.0" encoding="utf-8"?>
<ds:datastoreItem xmlns:ds="http://schemas.openxmlformats.org/officeDocument/2006/customXml" ds:itemID="{6A690DB1-B292-4F17-AE8A-5EAC95968305}">
  <ds:schemaRefs>
    <ds:schemaRef ds:uri="http://schemas.microsoft.com/office/2006/metadata/properties"/>
    <ds:schemaRef ds:uri="http://schemas.microsoft.com/office/infopath/2007/PartnerControls"/>
    <ds:schemaRef ds:uri="1462b672-45c7-488e-a78a-cf6cfaf75c66"/>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2383</Words>
  <Characters>13586</Characters>
  <Application>Microsoft Office Word</Application>
  <DocSecurity>0</DocSecurity>
  <Lines>113</Lines>
  <Paragraphs>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15938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Alex Korva</cp:lastModifiedBy>
  <cp:revision>2</cp:revision>
  <dcterms:created xsi:type="dcterms:W3CDTF">2023-03-13T04:14:00Z</dcterms:created>
  <dcterms:modified xsi:type="dcterms:W3CDTF">2023-03-13T04:14:00Z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0x0101002D56F51F4AE0FF4BB7FCEE93D2FD122E</vt:lpwstr>
  </property>
</Properties>
</file>